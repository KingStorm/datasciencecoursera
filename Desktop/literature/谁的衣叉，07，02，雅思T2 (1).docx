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52F" w:rsidRPr="0063352F" w:rsidRDefault="0063352F" w:rsidP="006335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line="360" w:lineRule="atLeast"/>
        <w:jc w:val="left"/>
        <w:rPr>
          <w:rFonts w:ascii="Arial" w:eastAsia="宋体" w:hAnsi="Arial" w:cs="Arial"/>
          <w:color w:val="333333"/>
          <w:kern w:val="0"/>
          <w:szCs w:val="21"/>
        </w:rPr>
      </w:pPr>
      <w:r w:rsidRPr="0063352F">
        <w:rPr>
          <w:rFonts w:ascii="Arial" w:eastAsia="宋体" w:hAnsi="Arial" w:cs="Arial" w:hint="eastAsia"/>
          <w:b/>
          <w:color w:val="333333"/>
          <w:kern w:val="0"/>
          <w:szCs w:val="21"/>
        </w:rPr>
        <w:t>Question:</w:t>
      </w:r>
      <w:r w:rsidRPr="0063352F">
        <w:rPr>
          <w:rFonts w:ascii="Arial" w:eastAsia="宋体" w:hAnsi="Arial" w:cs="Arial"/>
          <w:color w:val="333333"/>
          <w:kern w:val="0"/>
          <w:szCs w:val="21"/>
        </w:rPr>
        <w:t>Some people say that government should pay for the health care and education but other people say that it is not the governments’ responsibility. Discuss the both viewpoints and give your opinion?</w:t>
      </w:r>
    </w:p>
    <w:p w:rsidR="00F50746" w:rsidRDefault="00F50746"/>
    <w:p w:rsidR="0063352F" w:rsidRDefault="0063352F">
      <w:pPr>
        <w:rPr>
          <w:b/>
        </w:rPr>
      </w:pPr>
      <w:r w:rsidRPr="0063352F">
        <w:rPr>
          <w:rFonts w:hint="eastAsia"/>
          <w:b/>
        </w:rPr>
        <w:t>Answer:</w:t>
      </w:r>
    </w:p>
    <w:p w:rsidR="0063352F" w:rsidRDefault="0063352F">
      <w:pPr>
        <w:rPr>
          <w:b/>
        </w:rPr>
      </w:pPr>
      <w:r>
        <w:rPr>
          <w:rFonts w:hint="eastAsia"/>
          <w:b/>
        </w:rPr>
        <w:t>A man</w:t>
      </w:r>
      <w:del w:id="0" w:author="PerfectEnglish" w:date="2014-07-03T09:31:00Z">
        <w:r w:rsidDel="00D03817">
          <w:rPr>
            <w:rFonts w:hint="eastAsia"/>
            <w:b/>
          </w:rPr>
          <w:delText xml:space="preserve"> may</w:delText>
        </w:r>
      </w:del>
      <w:r>
        <w:rPr>
          <w:rFonts w:hint="eastAsia"/>
          <w:b/>
        </w:rPr>
        <w:t xml:space="preserve"> cannot get </w:t>
      </w:r>
      <w:ins w:id="1" w:author="PerfectEnglish" w:date="2014-07-03T09:31:00Z">
        <w:r w:rsidR="00D03817">
          <w:rPr>
            <w:b/>
          </w:rPr>
          <w:t xml:space="preserve">the </w:t>
        </w:r>
      </w:ins>
      <w:r>
        <w:rPr>
          <w:rFonts w:hint="eastAsia"/>
          <w:b/>
        </w:rPr>
        <w:t>access to basic health care and fundamental education bec</w:t>
      </w:r>
      <w:r w:rsidR="00D03817">
        <w:rPr>
          <w:rFonts w:hint="eastAsia"/>
          <w:b/>
        </w:rPr>
        <w:t xml:space="preserve">ause of his poverty. Also, the </w:t>
      </w:r>
      <w:r>
        <w:rPr>
          <w:rFonts w:hint="eastAsia"/>
          <w:b/>
        </w:rPr>
        <w:t xml:space="preserve">government might be unable to meet its budget balance while supporting </w:t>
      </w:r>
      <w:del w:id="2" w:author="PerfectEnglish" w:date="2014-07-03T09:32:00Z">
        <w:r w:rsidDel="00D03817">
          <w:rPr>
            <w:rFonts w:hint="eastAsia"/>
            <w:b/>
          </w:rPr>
          <w:delText>the whole nation</w:delText>
        </w:r>
        <w:r w:rsidDel="00D03817">
          <w:rPr>
            <w:b/>
          </w:rPr>
          <w:delText>’</w:delText>
        </w:r>
        <w:r w:rsidDel="00D03817">
          <w:rPr>
            <w:rFonts w:hint="eastAsia"/>
            <w:b/>
          </w:rPr>
          <w:delText>s health care and education services</w:delText>
        </w:r>
      </w:del>
      <w:ins w:id="3" w:author="PerfectEnglish" w:date="2014-07-03T09:32:00Z">
        <w:r w:rsidR="00D03817">
          <w:rPr>
            <w:b/>
          </w:rPr>
          <w:t xml:space="preserve"> all residents’ education and health care</w:t>
        </w:r>
      </w:ins>
      <w:r>
        <w:rPr>
          <w:rFonts w:hint="eastAsia"/>
          <w:b/>
        </w:rPr>
        <w:t xml:space="preserve">. </w:t>
      </w:r>
      <w:del w:id="4" w:author="PerfectEnglish" w:date="2014-07-03T09:32:00Z">
        <w:r w:rsidRPr="00D03817" w:rsidDel="00D03817">
          <w:rPr>
            <w:rFonts w:hint="eastAsia"/>
            <w:b/>
            <w:highlight w:val="yellow"/>
          </w:rPr>
          <w:delText>These two cases are not rarely heard, therefore whether should government take the responsibility to prepare people with good health and educated mind is a great concern, which will be discussed later.</w:delText>
        </w:r>
      </w:del>
      <w:ins w:id="5" w:author="PerfectEnglish" w:date="2014-07-03T09:32:00Z">
        <w:r w:rsidR="00D03817">
          <w:rPr>
            <w:b/>
          </w:rPr>
          <w:t xml:space="preserve"> (you do not need to paraphrase the topic again) //</w:t>
        </w:r>
      </w:ins>
      <w:ins w:id="6" w:author="PerfectEnglish" w:date="2014-07-03T09:34:00Z">
        <w:r w:rsidR="00D03817">
          <w:rPr>
            <w:b/>
          </w:rPr>
          <w:t xml:space="preserve"> People have mixed views on this issue.</w:t>
        </w:r>
      </w:ins>
      <w:ins w:id="7" w:author="PerfectEnglish" w:date="2014-07-03T09:32:00Z">
        <w:r w:rsidR="00D03817">
          <w:rPr>
            <w:b/>
          </w:rPr>
          <w:t xml:space="preserve"> In this essay, I will discuss both sides before exploring my own opinion.</w:t>
        </w:r>
      </w:ins>
      <w:ins w:id="8" w:author="PerfectEnglish" w:date="2014-07-03T09:33:00Z">
        <w:r w:rsidR="00D03817">
          <w:rPr>
            <w:b/>
          </w:rPr>
          <w:t xml:space="preserve"> ( you are better to demonstrate the opinion here instead of repeating the background.)</w:t>
        </w:r>
      </w:ins>
    </w:p>
    <w:p w:rsidR="0063352F" w:rsidRDefault="0063352F">
      <w:pPr>
        <w:rPr>
          <w:b/>
        </w:rPr>
      </w:pPr>
    </w:p>
    <w:p w:rsidR="001F4886" w:rsidRDefault="0063352F">
      <w:pPr>
        <w:rPr>
          <w:b/>
        </w:rPr>
      </w:pPr>
      <w:del w:id="9" w:author="PerfectEnglish" w:date="2014-07-03T09:34:00Z">
        <w:r w:rsidDel="00D03817">
          <w:rPr>
            <w:rFonts w:hint="eastAsia"/>
            <w:b/>
          </w:rPr>
          <w:delText>Part of the public</w:delText>
        </w:r>
      </w:del>
      <w:ins w:id="10" w:author="PerfectEnglish" w:date="2014-07-03T09:34:00Z">
        <w:r w:rsidR="00D03817">
          <w:rPr>
            <w:b/>
          </w:rPr>
          <w:t xml:space="preserve"> The public</w:t>
        </w:r>
      </w:ins>
      <w:r>
        <w:rPr>
          <w:rFonts w:hint="eastAsia"/>
          <w:b/>
        </w:rPr>
        <w:t xml:space="preserve"> prefer the government to provide those services</w:t>
      </w:r>
      <w:ins w:id="11" w:author="PerfectEnglish" w:date="2014-07-03T09:35:00Z">
        <w:r w:rsidR="00D03817">
          <w:rPr>
            <w:b/>
          </w:rPr>
          <w:t xml:space="preserve"> for free</w:t>
        </w:r>
      </w:ins>
      <w:r>
        <w:rPr>
          <w:rFonts w:hint="eastAsia"/>
          <w:b/>
        </w:rPr>
        <w:t xml:space="preserve">, since they are </w:t>
      </w:r>
      <w:del w:id="12" w:author="PerfectEnglish" w:date="2014-07-03T09:35:00Z">
        <w:r w:rsidDel="00D03817">
          <w:rPr>
            <w:rFonts w:hint="eastAsia"/>
            <w:b/>
          </w:rPr>
          <w:delText>too basic the requirements</w:delText>
        </w:r>
      </w:del>
      <w:ins w:id="13" w:author="PerfectEnglish" w:date="2014-07-03T09:35:00Z">
        <w:r w:rsidR="00D03817">
          <w:rPr>
            <w:b/>
          </w:rPr>
          <w:t xml:space="preserve"> basic needs of people</w:t>
        </w:r>
      </w:ins>
      <w:r>
        <w:rPr>
          <w:rFonts w:hint="eastAsia"/>
          <w:b/>
        </w:rPr>
        <w:t xml:space="preserve">. Each year, thousands of people suffer from diseases or even die, in that they are too poor to pay for the </w:t>
      </w:r>
      <w:r>
        <w:rPr>
          <w:b/>
        </w:rPr>
        <w:t>comparatively</w:t>
      </w:r>
      <w:r>
        <w:rPr>
          <w:rFonts w:hint="eastAsia"/>
          <w:b/>
        </w:rPr>
        <w:t xml:space="preserve"> expensive medicine care, which would undermine </w:t>
      </w:r>
      <w:del w:id="14" w:author="PerfectEnglish" w:date="2014-07-03T09:36:00Z">
        <w:r w:rsidDel="00D03817">
          <w:rPr>
            <w:rFonts w:hint="eastAsia"/>
            <w:b/>
          </w:rPr>
          <w:delText>the</w:delText>
        </w:r>
      </w:del>
      <w:r>
        <w:rPr>
          <w:rFonts w:hint="eastAsia"/>
          <w:b/>
        </w:rPr>
        <w:t xml:space="preserve"> dwellers</w:t>
      </w:r>
      <w:r>
        <w:rPr>
          <w:b/>
        </w:rPr>
        <w:t>’</w:t>
      </w:r>
      <w:ins w:id="15" w:author="PerfectEnglish" w:date="2014-07-03T09:36:00Z">
        <w:r w:rsidR="00D03817">
          <w:rPr>
            <w:b/>
          </w:rPr>
          <w:t>/residents’</w:t>
        </w:r>
      </w:ins>
      <w:r>
        <w:rPr>
          <w:rFonts w:hint="eastAsia"/>
          <w:b/>
        </w:rPr>
        <w:t xml:space="preserve"> confidence to the country.</w:t>
      </w:r>
      <w:ins w:id="16" w:author="PerfectEnglish" w:date="2014-07-03T09:36:00Z">
        <w:r w:rsidR="00D03817">
          <w:rPr>
            <w:b/>
          </w:rPr>
          <w:t xml:space="preserve"> (good)</w:t>
        </w:r>
      </w:ins>
      <w:r>
        <w:rPr>
          <w:rFonts w:hint="eastAsia"/>
          <w:b/>
        </w:rPr>
        <w:t xml:space="preserve"> In terms of education, because children in poor family can find no paths to school</w:t>
      </w:r>
      <w:ins w:id="17" w:author="PerfectEnglish" w:date="2014-07-03T09:36:00Z">
        <w:r w:rsidR="00D03817">
          <w:rPr>
            <w:b/>
          </w:rPr>
          <w:t>,</w:t>
        </w:r>
      </w:ins>
      <w:r>
        <w:rPr>
          <w:rFonts w:hint="eastAsia"/>
          <w:b/>
        </w:rPr>
        <w:t xml:space="preserve"> and without certain education </w:t>
      </w:r>
      <w:r>
        <w:rPr>
          <w:b/>
        </w:rPr>
        <w:t>certification</w:t>
      </w:r>
      <w:r>
        <w:rPr>
          <w:rFonts w:hint="eastAsia"/>
          <w:b/>
        </w:rPr>
        <w:t>, there is little chance for them to get rid of poverty</w:t>
      </w:r>
      <w:r w:rsidR="001F4886">
        <w:rPr>
          <w:rFonts w:hint="eastAsia"/>
          <w:b/>
        </w:rPr>
        <w:t xml:space="preserve"> </w:t>
      </w:r>
      <w:del w:id="18" w:author="PerfectEnglish" w:date="2014-07-03T09:37:00Z">
        <w:r w:rsidR="001F4886" w:rsidDel="00D03817">
          <w:rPr>
            <w:rFonts w:hint="eastAsia"/>
            <w:b/>
          </w:rPr>
          <w:delText>when they grow up to adults</w:delText>
        </w:r>
      </w:del>
      <w:ins w:id="19" w:author="PerfectEnglish" w:date="2014-07-03T09:37:00Z">
        <w:r w:rsidR="00D03817">
          <w:rPr>
            <w:b/>
          </w:rPr>
          <w:t xml:space="preserve"> after growing up</w:t>
        </w:r>
      </w:ins>
      <w:r w:rsidR="001F4886">
        <w:rPr>
          <w:rFonts w:hint="eastAsia"/>
          <w:b/>
        </w:rPr>
        <w:t xml:space="preserve">, </w:t>
      </w:r>
      <w:del w:id="20" w:author="PerfectEnglish" w:date="2014-07-03T09:37:00Z">
        <w:r w:rsidR="001F4886" w:rsidDel="00D03817">
          <w:rPr>
            <w:rFonts w:hint="eastAsia"/>
            <w:b/>
          </w:rPr>
          <w:delText>eventually offering no money for their next generations  to attend classes again</w:delText>
        </w:r>
      </w:del>
      <w:ins w:id="21" w:author="PerfectEnglish" w:date="2014-07-03T09:37:00Z">
        <w:r w:rsidR="00D03817">
          <w:rPr>
            <w:b/>
          </w:rPr>
          <w:t xml:space="preserve"> social stability and </w:t>
        </w:r>
      </w:ins>
      <w:ins w:id="22" w:author="PerfectEnglish" w:date="2014-07-03T09:38:00Z">
        <w:r w:rsidR="00D03817">
          <w:rPr>
            <w:b/>
          </w:rPr>
          <w:t>intelligent</w:t>
        </w:r>
      </w:ins>
      <w:ins w:id="23" w:author="PerfectEnglish" w:date="2014-07-03T09:37:00Z">
        <w:r w:rsidR="00D03817">
          <w:rPr>
            <w:b/>
          </w:rPr>
          <w:t xml:space="preserve"> </w:t>
        </w:r>
      </w:ins>
      <w:ins w:id="24" w:author="PerfectEnglish" w:date="2014-07-03T09:38:00Z">
        <w:r w:rsidR="00D03817">
          <w:rPr>
            <w:b/>
          </w:rPr>
          <w:t>levels are likely to be negative affected</w:t>
        </w:r>
      </w:ins>
      <w:r w:rsidR="001F4886">
        <w:rPr>
          <w:rFonts w:hint="eastAsia"/>
          <w:b/>
        </w:rPr>
        <w:t>.</w:t>
      </w:r>
    </w:p>
    <w:p w:rsidR="001F4886" w:rsidRDefault="001F4886">
      <w:pPr>
        <w:rPr>
          <w:b/>
        </w:rPr>
      </w:pPr>
    </w:p>
    <w:p w:rsidR="001F4886" w:rsidRDefault="001F4886">
      <w:pPr>
        <w:rPr>
          <w:b/>
        </w:rPr>
      </w:pPr>
      <w:r>
        <w:rPr>
          <w:rFonts w:hint="eastAsia"/>
          <w:b/>
        </w:rPr>
        <w:t>However, it is unrealistic for government</w:t>
      </w:r>
      <w:ins w:id="25" w:author="PerfectEnglish" w:date="2014-07-03T09:38:00Z">
        <w:r w:rsidR="00D03817">
          <w:rPr>
            <w:b/>
          </w:rPr>
          <w:t>s</w:t>
        </w:r>
      </w:ins>
      <w:r>
        <w:rPr>
          <w:rFonts w:hint="eastAsia"/>
          <w:b/>
        </w:rPr>
        <w:t xml:space="preserve"> to </w:t>
      </w:r>
      <w:del w:id="26" w:author="PerfectEnglish" w:date="2014-07-03T09:38:00Z">
        <w:r w:rsidDel="00D03817">
          <w:rPr>
            <w:rFonts w:hint="eastAsia"/>
            <w:b/>
          </w:rPr>
          <w:delText>maintain the whole</w:delText>
        </w:r>
      </w:del>
      <w:ins w:id="27" w:author="PerfectEnglish" w:date="2014-07-03T09:38:00Z">
        <w:r w:rsidR="00D03817">
          <w:rPr>
            <w:b/>
          </w:rPr>
          <w:t xml:space="preserve"> provide the whole</w:t>
        </w:r>
      </w:ins>
      <w:r>
        <w:rPr>
          <w:rFonts w:hint="eastAsia"/>
          <w:b/>
        </w:rPr>
        <w:t xml:space="preserve"> nation</w:t>
      </w:r>
      <w:r>
        <w:rPr>
          <w:b/>
        </w:rPr>
        <w:t>’</w:t>
      </w:r>
      <w:r>
        <w:rPr>
          <w:rFonts w:hint="eastAsia"/>
          <w:b/>
        </w:rPr>
        <w:t xml:space="preserve">s </w:t>
      </w:r>
      <w:ins w:id="28" w:author="PerfectEnglish" w:date="2014-07-03T09:38:00Z">
        <w:r w:rsidR="00D03817">
          <w:rPr>
            <w:b/>
          </w:rPr>
          <w:t xml:space="preserve">with such </w:t>
        </w:r>
      </w:ins>
      <w:r>
        <w:rPr>
          <w:rFonts w:hint="eastAsia"/>
          <w:b/>
        </w:rPr>
        <w:t>services while it is</w:t>
      </w:r>
      <w:ins w:id="29" w:author="PerfectEnglish" w:date="2014-07-03T09:39:00Z">
        <w:r w:rsidR="00D03817">
          <w:rPr>
            <w:b/>
          </w:rPr>
          <w:t xml:space="preserve"> undoubtedly</w:t>
        </w:r>
      </w:ins>
      <w:r>
        <w:rPr>
          <w:rFonts w:hint="eastAsia"/>
          <w:b/>
        </w:rPr>
        <w:t xml:space="preserve"> an enormous expenditure. Apart from the health care and education, there are many other essential parts which need government</w:t>
      </w:r>
      <w:ins w:id="30" w:author="PerfectEnglish" w:date="2014-07-03T09:39:00Z">
        <w:r w:rsidR="00D03817">
          <w:rPr>
            <w:b/>
          </w:rPr>
          <w:t xml:space="preserve"> investment</w:t>
        </w:r>
      </w:ins>
      <w:r>
        <w:rPr>
          <w:rFonts w:hint="eastAsia"/>
          <w:b/>
        </w:rPr>
        <w:t xml:space="preserve"> </w:t>
      </w:r>
      <w:del w:id="31" w:author="PerfectEnglish" w:date="2014-07-03T09:39:00Z">
        <w:r w:rsidDel="00D03817">
          <w:rPr>
            <w:rFonts w:hint="eastAsia"/>
            <w:b/>
          </w:rPr>
          <w:delText>allocate money for</w:delText>
        </w:r>
      </w:del>
      <w:r>
        <w:rPr>
          <w:rFonts w:hint="eastAsia"/>
          <w:b/>
        </w:rPr>
        <w:t>, including military cost to keep the country</w:t>
      </w:r>
      <w:r>
        <w:rPr>
          <w:b/>
        </w:rPr>
        <w:t>’</w:t>
      </w:r>
      <w:r>
        <w:rPr>
          <w:rFonts w:hint="eastAsia"/>
          <w:b/>
        </w:rPr>
        <w:t xml:space="preserve">s security, scientific research cost to provide advanced technology and city construction to guarantee </w:t>
      </w:r>
      <w:ins w:id="32" w:author="PerfectEnglish" w:date="2014-07-03T09:39:00Z">
        <w:r w:rsidR="00D03817">
          <w:rPr>
            <w:b/>
          </w:rPr>
          <w:t xml:space="preserve">people’s </w:t>
        </w:r>
      </w:ins>
      <w:r>
        <w:rPr>
          <w:rFonts w:hint="eastAsia"/>
          <w:b/>
        </w:rPr>
        <w:t>well-function living places. Thus, it cannot be the complete obligation of the government.</w:t>
      </w:r>
    </w:p>
    <w:p w:rsidR="001F4886" w:rsidRDefault="001F4886">
      <w:pPr>
        <w:rPr>
          <w:b/>
        </w:rPr>
      </w:pPr>
    </w:p>
    <w:p w:rsidR="0063352F" w:rsidRDefault="001F4886">
      <w:pPr>
        <w:rPr>
          <w:ins w:id="33" w:author="PerfectEnglish" w:date="2014-07-03T09:42:00Z"/>
          <w:b/>
        </w:rPr>
      </w:pPr>
      <w:r>
        <w:rPr>
          <w:rFonts w:hint="eastAsia"/>
          <w:b/>
        </w:rPr>
        <w:t>From my opinion, both residents themselves and government should pay for the health care and education</w:t>
      </w:r>
      <w:del w:id="34" w:author="PerfectEnglish" w:date="2014-07-03T09:40:00Z">
        <w:r w:rsidDel="00D03817">
          <w:rPr>
            <w:rFonts w:hint="eastAsia"/>
            <w:b/>
          </w:rPr>
          <w:delText>. Because it is individuals that directly relate to their health and education level</w:delText>
        </w:r>
      </w:del>
      <w:ins w:id="35" w:author="PerfectEnglish" w:date="2014-07-03T09:40:00Z">
        <w:r w:rsidR="00D03817">
          <w:rPr>
            <w:b/>
          </w:rPr>
          <w:t xml:space="preserve"> for the reason that people themselves should bear such responsibilities</w:t>
        </w:r>
      </w:ins>
      <w:ins w:id="36" w:author="PerfectEnglish" w:date="2014-07-03T09:41:00Z">
        <w:r w:rsidR="00D03817">
          <w:rPr>
            <w:b/>
          </w:rPr>
          <w:t xml:space="preserve">. </w:t>
        </w:r>
      </w:ins>
      <w:del w:id="37" w:author="PerfectEnglish" w:date="2014-07-03T09:41:00Z">
        <w:r w:rsidDel="00D03817">
          <w:rPr>
            <w:rFonts w:hint="eastAsia"/>
            <w:b/>
          </w:rPr>
          <w:delText>, besides</w:delText>
        </w:r>
      </w:del>
      <w:ins w:id="38" w:author="PerfectEnglish" w:date="2014-07-03T09:41:00Z">
        <w:r w:rsidR="00D03817">
          <w:rPr>
            <w:b/>
          </w:rPr>
          <w:t xml:space="preserve"> On the other hand</w:t>
        </w:r>
      </w:ins>
      <w:r>
        <w:rPr>
          <w:rFonts w:hint="eastAsia"/>
          <w:b/>
        </w:rPr>
        <w:t xml:space="preserve">, </w:t>
      </w:r>
      <w:ins w:id="39" w:author="PerfectEnglish" w:date="2014-07-03T09:41:00Z">
        <w:r w:rsidR="00D03817">
          <w:rPr>
            <w:b/>
          </w:rPr>
          <w:t xml:space="preserve">the </w:t>
        </w:r>
      </w:ins>
      <w:r>
        <w:rPr>
          <w:rFonts w:hint="eastAsia"/>
          <w:b/>
        </w:rPr>
        <w:t>government, as  a  services provider</w:t>
      </w:r>
      <w:del w:id="40" w:author="PerfectEnglish" w:date="2014-07-03T09:41:00Z">
        <w:r w:rsidDel="000856F9">
          <w:rPr>
            <w:rFonts w:hint="eastAsia"/>
            <w:b/>
          </w:rPr>
          <w:delText>, operating depending on</w:delText>
        </w:r>
      </w:del>
      <w:ins w:id="41" w:author="PerfectEnglish" w:date="2014-07-03T09:41:00Z">
        <w:r w:rsidR="000856F9">
          <w:rPr>
            <w:b/>
          </w:rPr>
          <w:t xml:space="preserve"> operated by</w:t>
        </w:r>
      </w:ins>
      <w:r>
        <w:rPr>
          <w:rFonts w:hint="eastAsia"/>
          <w:b/>
        </w:rPr>
        <w:t xml:space="preserve"> taxes, should definitely convert some funds to these two fields </w:t>
      </w:r>
      <w:del w:id="42" w:author="PerfectEnglish" w:date="2014-07-03T09:41:00Z">
        <w:r w:rsidDel="000856F9">
          <w:rPr>
            <w:rFonts w:hint="eastAsia"/>
            <w:b/>
          </w:rPr>
          <w:delText>from other counterparts</w:delText>
        </w:r>
      </w:del>
      <w:ins w:id="43" w:author="PerfectEnglish" w:date="2014-07-03T09:41:00Z">
        <w:r w:rsidR="000856F9">
          <w:rPr>
            <w:b/>
          </w:rPr>
          <w:t xml:space="preserve"> in order to cover people’s basic needs</w:t>
        </w:r>
      </w:ins>
      <w:r>
        <w:rPr>
          <w:rFonts w:hint="eastAsia"/>
          <w:b/>
        </w:rPr>
        <w:t>. Only in this way, can people</w:t>
      </w:r>
      <w:r>
        <w:rPr>
          <w:b/>
        </w:rPr>
        <w:t>’</w:t>
      </w:r>
      <w:r>
        <w:rPr>
          <w:rFonts w:hint="eastAsia"/>
          <w:b/>
        </w:rPr>
        <w:t xml:space="preserve">s health and education  be  guaranteed.  </w:t>
      </w:r>
    </w:p>
    <w:p w:rsidR="000856F9" w:rsidRDefault="000856F9">
      <w:pPr>
        <w:rPr>
          <w:ins w:id="44" w:author="PerfectEnglish" w:date="2014-07-03T09:42:00Z"/>
          <w:b/>
        </w:rPr>
      </w:pPr>
    </w:p>
    <w:p w:rsidR="000856F9" w:rsidRDefault="000856F9">
      <w:pPr>
        <w:rPr>
          <w:ins w:id="45" w:author="PerfectEnglish" w:date="2014-07-03T09:43:00Z"/>
          <w:b/>
        </w:rPr>
      </w:pPr>
      <w:ins w:id="46" w:author="PerfectEnglish" w:date="2014-07-03T09:42:00Z">
        <w:r>
          <w:rPr>
            <w:b/>
          </w:rPr>
          <w:t>Good. Apart from some sentences that are not well constructed, the essay here answers the topic well, with main ideas and their support.</w:t>
        </w:r>
      </w:ins>
      <w:ins w:id="47" w:author="PerfectEnglish" w:date="2014-07-03T09:43:00Z">
        <w:r>
          <w:rPr>
            <w:b/>
          </w:rPr>
          <w:t xml:space="preserve"> Instead of some expression errors like unnatural phrases, GRA and LR are well addressed.</w:t>
        </w:r>
      </w:ins>
    </w:p>
    <w:p w:rsidR="000856F9" w:rsidRDefault="000856F9">
      <w:pPr>
        <w:rPr>
          <w:ins w:id="48" w:author="PerfectEnglish" w:date="2014-07-03T09:43:00Z"/>
          <w:b/>
        </w:rPr>
      </w:pPr>
    </w:p>
    <w:p w:rsidR="000856F9" w:rsidRDefault="000856F9">
      <w:pPr>
        <w:rPr>
          <w:ins w:id="49" w:author="PerfectEnglish" w:date="2014-07-03T09:43:00Z"/>
          <w:b/>
        </w:rPr>
      </w:pPr>
      <w:ins w:id="50" w:author="PerfectEnglish" w:date="2014-07-03T09:43:00Z">
        <w:r>
          <w:rPr>
            <w:b/>
          </w:rPr>
          <w:lastRenderedPageBreak/>
          <w:t>7 7 7 7</w:t>
        </w:r>
      </w:ins>
    </w:p>
    <w:p w:rsidR="000856F9" w:rsidRDefault="000856F9">
      <w:pPr>
        <w:rPr>
          <w:ins w:id="51" w:author="PerfectEnglish" w:date="2014-07-03T09:43:00Z"/>
          <w:b/>
        </w:rPr>
      </w:pPr>
    </w:p>
    <w:p w:rsidR="000856F9" w:rsidRPr="0063352F" w:rsidRDefault="000856F9">
      <w:ins w:id="52" w:author="PerfectEnglish" w:date="2014-07-03T09:43:00Z">
        <w:r>
          <w:rPr>
            <w:b/>
          </w:rPr>
          <w:t>7</w:t>
        </w:r>
      </w:ins>
      <w:bookmarkStart w:id="53" w:name="_GoBack"/>
      <w:bookmarkEnd w:id="53"/>
    </w:p>
    <w:p w:rsidR="0063352F" w:rsidRDefault="0063352F"/>
    <w:sectPr w:rsidR="006335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82C" w:rsidRDefault="00F0682C" w:rsidP="0063352F">
      <w:r>
        <w:separator/>
      </w:r>
    </w:p>
  </w:endnote>
  <w:endnote w:type="continuationSeparator" w:id="0">
    <w:p w:rsidR="00F0682C" w:rsidRDefault="00F0682C" w:rsidP="00633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82C" w:rsidRDefault="00F0682C" w:rsidP="0063352F">
      <w:r>
        <w:separator/>
      </w:r>
    </w:p>
  </w:footnote>
  <w:footnote w:type="continuationSeparator" w:id="0">
    <w:p w:rsidR="00F0682C" w:rsidRDefault="00F0682C" w:rsidP="0063352F">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rfectEnglish">
    <w15:presenceInfo w15:providerId="None" w15:userId="PerfectEngli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3352F"/>
    <w:rsid w:val="000856F9"/>
    <w:rsid w:val="001F4886"/>
    <w:rsid w:val="0063352F"/>
    <w:rsid w:val="00CE741E"/>
    <w:rsid w:val="00D03817"/>
    <w:rsid w:val="00F0682C"/>
    <w:rsid w:val="00F507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1AAF97-055B-4F46-91F1-EF1AE2AE5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35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352F"/>
    <w:rPr>
      <w:sz w:val="18"/>
      <w:szCs w:val="18"/>
    </w:rPr>
  </w:style>
  <w:style w:type="paragraph" w:styleId="a4">
    <w:name w:val="footer"/>
    <w:basedOn w:val="a"/>
    <w:link w:val="Char0"/>
    <w:uiPriority w:val="99"/>
    <w:semiHidden/>
    <w:unhideWhenUsed/>
    <w:rsid w:val="0063352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352F"/>
    <w:rPr>
      <w:sz w:val="18"/>
      <w:szCs w:val="18"/>
    </w:rPr>
  </w:style>
  <w:style w:type="paragraph" w:styleId="HTML">
    <w:name w:val="HTML Preformatted"/>
    <w:basedOn w:val="a"/>
    <w:link w:val="HTMLChar"/>
    <w:uiPriority w:val="99"/>
    <w:semiHidden/>
    <w:unhideWhenUsed/>
    <w:rsid w:val="006335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3352F"/>
    <w:rPr>
      <w:rFonts w:ascii="宋体" w:eastAsia="宋体" w:hAnsi="宋体" w:cs="宋体"/>
      <w:kern w:val="0"/>
      <w:sz w:val="24"/>
      <w:szCs w:val="24"/>
    </w:rPr>
  </w:style>
  <w:style w:type="paragraph" w:styleId="a5">
    <w:name w:val="Balloon Text"/>
    <w:basedOn w:val="a"/>
    <w:link w:val="Char1"/>
    <w:uiPriority w:val="99"/>
    <w:semiHidden/>
    <w:unhideWhenUsed/>
    <w:rsid w:val="00D03817"/>
    <w:rPr>
      <w:sz w:val="18"/>
      <w:szCs w:val="18"/>
    </w:rPr>
  </w:style>
  <w:style w:type="character" w:customStyle="1" w:styleId="Char1">
    <w:name w:val="批注框文本 Char"/>
    <w:basedOn w:val="a0"/>
    <w:link w:val="a5"/>
    <w:uiPriority w:val="99"/>
    <w:semiHidden/>
    <w:rsid w:val="00D038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92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PerfectEnglish</cp:lastModifiedBy>
  <cp:revision>3</cp:revision>
  <dcterms:created xsi:type="dcterms:W3CDTF">2014-07-01T15:39:00Z</dcterms:created>
  <dcterms:modified xsi:type="dcterms:W3CDTF">2014-07-03T01:43:00Z</dcterms:modified>
</cp:coreProperties>
</file>